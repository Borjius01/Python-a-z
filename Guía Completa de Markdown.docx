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01BD2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 xml:space="preserve">Guía Completa de </w:t>
      </w:r>
      <w:proofErr w:type="spellStart"/>
      <w:r w:rsidRPr="00BF14EA">
        <w:rPr>
          <w:b/>
          <w:bCs/>
        </w:rPr>
        <w:t>Markdown</w:t>
      </w:r>
      <w:proofErr w:type="spellEnd"/>
    </w:p>
    <w:p w14:paraId="57D82386" w14:textId="77777777" w:rsidR="00BF14EA" w:rsidRPr="00BF14EA" w:rsidRDefault="00BF14EA" w:rsidP="00BF14EA">
      <w:proofErr w:type="spellStart"/>
      <w:r w:rsidRPr="00BF14EA">
        <w:t>Markdown</w:t>
      </w:r>
      <w:proofErr w:type="spellEnd"/>
      <w:r w:rsidRPr="00BF14EA">
        <w:t xml:space="preserve"> es un lenguaje de marcado ligero que permite formatear texto de forma sencilla y eficaz. Se utiliza en plataformas como GitHub, foros, blogs y documentación técnica.</w:t>
      </w:r>
    </w:p>
    <w:p w14:paraId="19D7BC86" w14:textId="77777777" w:rsidR="00BF14EA" w:rsidRPr="00BF14EA" w:rsidRDefault="00BF14EA" w:rsidP="00BF14EA">
      <w:r w:rsidRPr="00BF14EA">
        <w:pict w14:anchorId="1CAA4E57">
          <v:rect id="_x0000_i1114" style="width:0;height:1.5pt" o:hralign="center" o:hrstd="t" o:hr="t" fillcolor="#a0a0a0" stroked="f"/>
        </w:pict>
      </w:r>
    </w:p>
    <w:p w14:paraId="0468294A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1. Encabezados</w:t>
      </w:r>
    </w:p>
    <w:p w14:paraId="2B04AFBC" w14:textId="77777777" w:rsidR="00BF14EA" w:rsidRPr="00BF14EA" w:rsidRDefault="00BF14EA" w:rsidP="00BF14EA">
      <w:r w:rsidRPr="00BF14EA">
        <w:t>Los encabezados se crean usando #, con un máximo de seis niveles.</w:t>
      </w:r>
    </w:p>
    <w:p w14:paraId="6DD68D72" w14:textId="77777777" w:rsidR="00BF14EA" w:rsidRPr="00BF14EA" w:rsidRDefault="00BF14EA" w:rsidP="00BF14EA">
      <w:r w:rsidRPr="00BF14EA">
        <w:t># Encabezado 1</w:t>
      </w:r>
    </w:p>
    <w:p w14:paraId="5AFD398F" w14:textId="77777777" w:rsidR="00BF14EA" w:rsidRPr="00BF14EA" w:rsidRDefault="00BF14EA" w:rsidP="00BF14EA">
      <w:r w:rsidRPr="00BF14EA">
        <w:t>## Encabezado 2</w:t>
      </w:r>
    </w:p>
    <w:p w14:paraId="3F961990" w14:textId="77777777" w:rsidR="00BF14EA" w:rsidRPr="00BF14EA" w:rsidRDefault="00BF14EA" w:rsidP="00BF14EA">
      <w:r w:rsidRPr="00BF14EA">
        <w:t>### Encabezado 3</w:t>
      </w:r>
    </w:p>
    <w:p w14:paraId="7C5F7164" w14:textId="77777777" w:rsidR="00BF14EA" w:rsidRPr="00BF14EA" w:rsidRDefault="00BF14EA" w:rsidP="00BF14EA">
      <w:r w:rsidRPr="00BF14EA">
        <w:t>#### Encabezado 4</w:t>
      </w:r>
    </w:p>
    <w:p w14:paraId="748DFF7D" w14:textId="77777777" w:rsidR="00BF14EA" w:rsidRPr="00BF14EA" w:rsidRDefault="00BF14EA" w:rsidP="00BF14EA">
      <w:r w:rsidRPr="00BF14EA">
        <w:t>##### Encabezado 5</w:t>
      </w:r>
    </w:p>
    <w:p w14:paraId="068F497D" w14:textId="77777777" w:rsidR="00BF14EA" w:rsidRPr="00BF14EA" w:rsidRDefault="00BF14EA" w:rsidP="00BF14EA">
      <w:r w:rsidRPr="00BF14EA">
        <w:t>###### Encabezado 6</w:t>
      </w:r>
    </w:p>
    <w:p w14:paraId="4202E341" w14:textId="77777777" w:rsidR="00BF14EA" w:rsidRPr="00BF14EA" w:rsidRDefault="00BF14EA" w:rsidP="00BF14EA">
      <w:r w:rsidRPr="00BF14EA">
        <w:rPr>
          <w:b/>
          <w:bCs/>
        </w:rPr>
        <w:t>Resultado:</w:t>
      </w:r>
    </w:p>
    <w:p w14:paraId="03D4F9DA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Encabezado 1</w:t>
      </w:r>
    </w:p>
    <w:p w14:paraId="1C81CD61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Encabezado 2</w:t>
      </w:r>
    </w:p>
    <w:p w14:paraId="3AB0CA05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Encabezado 3</w:t>
      </w:r>
    </w:p>
    <w:p w14:paraId="2B42FC1B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Encabezado 4</w:t>
      </w:r>
    </w:p>
    <w:p w14:paraId="43CE6CED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Encabezado 5</w:t>
      </w:r>
    </w:p>
    <w:p w14:paraId="6135A71F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Encabezado 6</w:t>
      </w:r>
    </w:p>
    <w:p w14:paraId="62594719" w14:textId="77777777" w:rsidR="00BF14EA" w:rsidRPr="00BF14EA" w:rsidRDefault="00BF14EA" w:rsidP="00BF14EA">
      <w:r w:rsidRPr="00BF14EA">
        <w:pict w14:anchorId="4C8C2417">
          <v:rect id="_x0000_i1115" style="width:0;height:1.5pt" o:hralign="center" o:hrstd="t" o:hr="t" fillcolor="#a0a0a0" stroked="f"/>
        </w:pict>
      </w:r>
    </w:p>
    <w:p w14:paraId="16096712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2. Énfasis</w:t>
      </w:r>
    </w:p>
    <w:p w14:paraId="01C3E0FB" w14:textId="77777777" w:rsidR="00BF14EA" w:rsidRPr="00BF14EA" w:rsidRDefault="00BF14EA" w:rsidP="00BF14EA">
      <w:r w:rsidRPr="00BF14EA">
        <w:t xml:space="preserve">Se puede dar formato al texto en </w:t>
      </w:r>
      <w:r w:rsidRPr="00BF14EA">
        <w:rPr>
          <w:b/>
          <w:bCs/>
        </w:rPr>
        <w:t>negrita</w:t>
      </w:r>
      <w:r w:rsidRPr="00BF14EA">
        <w:t xml:space="preserve">, </w:t>
      </w:r>
      <w:r w:rsidRPr="00BF14EA">
        <w:rPr>
          <w:i/>
          <w:iCs/>
        </w:rPr>
        <w:t>cursiva</w:t>
      </w:r>
      <w:r w:rsidRPr="00BF14EA">
        <w:t xml:space="preserve"> o </w:t>
      </w:r>
      <w:del w:id="0" w:author="Unknown">
        <w:r w:rsidRPr="00BF14EA">
          <w:delText>tachado</w:delText>
        </w:r>
      </w:del>
      <w:r w:rsidRPr="00BF14EA">
        <w:t>.</w:t>
      </w:r>
    </w:p>
    <w:p w14:paraId="529A9C94" w14:textId="77777777" w:rsidR="00BF14EA" w:rsidRPr="00BF14EA" w:rsidRDefault="00BF14EA" w:rsidP="00BF14EA">
      <w:r w:rsidRPr="00BF14EA">
        <w:t>**Texto en negrita**</w:t>
      </w:r>
    </w:p>
    <w:p w14:paraId="1075B7BB" w14:textId="77777777" w:rsidR="00BF14EA" w:rsidRPr="00BF14EA" w:rsidRDefault="00BF14EA" w:rsidP="00BF14EA">
      <w:r w:rsidRPr="00BF14EA">
        <w:t>*Texto en cursiva*</w:t>
      </w:r>
    </w:p>
    <w:p w14:paraId="0F1642E0" w14:textId="77777777" w:rsidR="00BF14EA" w:rsidRPr="00BF14EA" w:rsidRDefault="00BF14EA" w:rsidP="00BF14EA">
      <w:r w:rsidRPr="00BF14EA">
        <w:t>~~Texto tachado~~</w:t>
      </w:r>
    </w:p>
    <w:p w14:paraId="641038DB" w14:textId="77777777" w:rsidR="00BF14EA" w:rsidRPr="00BF14EA" w:rsidRDefault="00BF14EA" w:rsidP="00BF14EA">
      <w:r w:rsidRPr="00BF14EA">
        <w:rPr>
          <w:b/>
          <w:bCs/>
        </w:rPr>
        <w:t>Resultado:</w:t>
      </w:r>
    </w:p>
    <w:p w14:paraId="5D620D36" w14:textId="77777777" w:rsidR="00BF14EA" w:rsidRPr="00BF14EA" w:rsidRDefault="00BF14EA" w:rsidP="00BF14EA">
      <w:r w:rsidRPr="00BF14EA">
        <w:rPr>
          <w:b/>
          <w:bCs/>
        </w:rPr>
        <w:lastRenderedPageBreak/>
        <w:t>Texto en negrita</w:t>
      </w:r>
      <w:r w:rsidRPr="00BF14EA">
        <w:br/>
      </w:r>
      <w:r w:rsidRPr="00BF14EA">
        <w:rPr>
          <w:i/>
          <w:iCs/>
        </w:rPr>
        <w:t>Texto en cursiva</w:t>
      </w:r>
      <w:r w:rsidRPr="00BF14EA">
        <w:br/>
      </w:r>
      <w:del w:id="1" w:author="Unknown">
        <w:r w:rsidRPr="00BF14EA">
          <w:delText>Texto tachado</w:delText>
        </w:r>
      </w:del>
    </w:p>
    <w:p w14:paraId="15A1C0CA" w14:textId="77777777" w:rsidR="00BF14EA" w:rsidRPr="00BF14EA" w:rsidRDefault="00BF14EA" w:rsidP="00BF14EA">
      <w:r w:rsidRPr="00BF14EA">
        <w:pict w14:anchorId="375160F2">
          <v:rect id="_x0000_i1116" style="width:0;height:1.5pt" o:hralign="center" o:hrstd="t" o:hr="t" fillcolor="#a0a0a0" stroked="f"/>
        </w:pict>
      </w:r>
    </w:p>
    <w:p w14:paraId="796DB5A2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3. Listas</w:t>
      </w:r>
    </w:p>
    <w:p w14:paraId="00DE0729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3.1 Listas no ordenadas</w:t>
      </w:r>
    </w:p>
    <w:p w14:paraId="60C55462" w14:textId="77777777" w:rsidR="00BF14EA" w:rsidRPr="00BF14EA" w:rsidRDefault="00BF14EA" w:rsidP="00BF14EA">
      <w:r w:rsidRPr="00BF14EA">
        <w:t>- Elemento 1</w:t>
      </w:r>
    </w:p>
    <w:p w14:paraId="0D431F0E" w14:textId="77777777" w:rsidR="00BF14EA" w:rsidRPr="00BF14EA" w:rsidRDefault="00BF14EA" w:rsidP="00BF14EA">
      <w:r w:rsidRPr="00BF14EA">
        <w:t>- Elemento 2</w:t>
      </w:r>
    </w:p>
    <w:p w14:paraId="630B06CB" w14:textId="77777777" w:rsidR="00BF14EA" w:rsidRPr="00BF14EA" w:rsidRDefault="00BF14EA" w:rsidP="00BF14EA">
      <w:r w:rsidRPr="00BF14EA">
        <w:t xml:space="preserve">  - </w:t>
      </w:r>
      <w:proofErr w:type="spellStart"/>
      <w:r w:rsidRPr="00BF14EA">
        <w:t>Sub-elemento</w:t>
      </w:r>
      <w:proofErr w:type="spellEnd"/>
      <w:r w:rsidRPr="00BF14EA">
        <w:t xml:space="preserve"> 1</w:t>
      </w:r>
    </w:p>
    <w:p w14:paraId="3910881E" w14:textId="77777777" w:rsidR="00BF14EA" w:rsidRPr="00BF14EA" w:rsidRDefault="00BF14EA" w:rsidP="00BF14EA">
      <w:r w:rsidRPr="00BF14EA">
        <w:t xml:space="preserve">  - </w:t>
      </w:r>
      <w:proofErr w:type="spellStart"/>
      <w:r w:rsidRPr="00BF14EA">
        <w:t>Sub-elemento</w:t>
      </w:r>
      <w:proofErr w:type="spellEnd"/>
      <w:r w:rsidRPr="00BF14EA">
        <w:t xml:space="preserve"> 2</w:t>
      </w:r>
    </w:p>
    <w:p w14:paraId="4A42AFBA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3.2 Listas ordenadas</w:t>
      </w:r>
    </w:p>
    <w:p w14:paraId="7B5C61B0" w14:textId="77777777" w:rsidR="00BF14EA" w:rsidRPr="00BF14EA" w:rsidRDefault="00BF14EA" w:rsidP="00BF14EA">
      <w:r w:rsidRPr="00BF14EA">
        <w:t>1. Primer elemento</w:t>
      </w:r>
    </w:p>
    <w:p w14:paraId="221C8517" w14:textId="77777777" w:rsidR="00BF14EA" w:rsidRPr="00BF14EA" w:rsidRDefault="00BF14EA" w:rsidP="00BF14EA">
      <w:r w:rsidRPr="00BF14EA">
        <w:t>2. Segundo elemento</w:t>
      </w:r>
    </w:p>
    <w:p w14:paraId="3B2A896A" w14:textId="77777777" w:rsidR="00BF14EA" w:rsidRPr="00BF14EA" w:rsidRDefault="00BF14EA" w:rsidP="00BF14EA">
      <w:r w:rsidRPr="00BF14EA">
        <w:t xml:space="preserve">   1. </w:t>
      </w:r>
      <w:proofErr w:type="spellStart"/>
      <w:r w:rsidRPr="00BF14EA">
        <w:t>Sub-elemento</w:t>
      </w:r>
      <w:proofErr w:type="spellEnd"/>
    </w:p>
    <w:p w14:paraId="69E67AFA" w14:textId="77777777" w:rsidR="00BF14EA" w:rsidRPr="00BF14EA" w:rsidRDefault="00BF14EA" w:rsidP="00BF14EA">
      <w:r w:rsidRPr="00BF14EA">
        <w:t xml:space="preserve">   2. </w:t>
      </w:r>
      <w:proofErr w:type="spellStart"/>
      <w:r w:rsidRPr="00BF14EA">
        <w:t>Sub-elemento</w:t>
      </w:r>
      <w:proofErr w:type="spellEnd"/>
    </w:p>
    <w:p w14:paraId="4A08AFFF" w14:textId="77777777" w:rsidR="00BF14EA" w:rsidRPr="00BF14EA" w:rsidRDefault="00BF14EA" w:rsidP="00BF14EA">
      <w:r w:rsidRPr="00BF14EA">
        <w:rPr>
          <w:b/>
          <w:bCs/>
        </w:rPr>
        <w:t>Resultado:</w:t>
      </w:r>
    </w:p>
    <w:p w14:paraId="4A54A80C" w14:textId="77777777" w:rsidR="00BF14EA" w:rsidRPr="00BF14EA" w:rsidRDefault="00BF14EA" w:rsidP="00BF14EA">
      <w:pPr>
        <w:numPr>
          <w:ilvl w:val="0"/>
          <w:numId w:val="1"/>
        </w:numPr>
      </w:pPr>
      <w:r w:rsidRPr="00BF14EA">
        <w:t>Elemento 1</w:t>
      </w:r>
    </w:p>
    <w:p w14:paraId="2CBFA91B" w14:textId="77777777" w:rsidR="00BF14EA" w:rsidRPr="00BF14EA" w:rsidRDefault="00BF14EA" w:rsidP="00BF14EA">
      <w:pPr>
        <w:numPr>
          <w:ilvl w:val="0"/>
          <w:numId w:val="1"/>
        </w:numPr>
      </w:pPr>
      <w:r w:rsidRPr="00BF14EA">
        <w:t xml:space="preserve">Elemento 2 </w:t>
      </w:r>
    </w:p>
    <w:p w14:paraId="4FC734FE" w14:textId="77777777" w:rsidR="00BF14EA" w:rsidRPr="00BF14EA" w:rsidRDefault="00BF14EA" w:rsidP="00BF14EA">
      <w:pPr>
        <w:numPr>
          <w:ilvl w:val="1"/>
          <w:numId w:val="1"/>
        </w:numPr>
      </w:pPr>
      <w:proofErr w:type="spellStart"/>
      <w:r w:rsidRPr="00BF14EA">
        <w:t>Sub-elemento</w:t>
      </w:r>
      <w:proofErr w:type="spellEnd"/>
      <w:r w:rsidRPr="00BF14EA">
        <w:t xml:space="preserve"> 1</w:t>
      </w:r>
    </w:p>
    <w:p w14:paraId="2848D95A" w14:textId="77777777" w:rsidR="00BF14EA" w:rsidRPr="00BF14EA" w:rsidRDefault="00BF14EA" w:rsidP="00BF14EA">
      <w:pPr>
        <w:numPr>
          <w:ilvl w:val="1"/>
          <w:numId w:val="1"/>
        </w:numPr>
      </w:pPr>
      <w:proofErr w:type="spellStart"/>
      <w:r w:rsidRPr="00BF14EA">
        <w:t>Sub-elemento</w:t>
      </w:r>
      <w:proofErr w:type="spellEnd"/>
      <w:r w:rsidRPr="00BF14EA">
        <w:t xml:space="preserve"> 2</w:t>
      </w:r>
    </w:p>
    <w:p w14:paraId="0DC72CD0" w14:textId="77777777" w:rsidR="00BF14EA" w:rsidRPr="00BF14EA" w:rsidRDefault="00BF14EA" w:rsidP="00BF14EA">
      <w:pPr>
        <w:numPr>
          <w:ilvl w:val="0"/>
          <w:numId w:val="2"/>
        </w:numPr>
      </w:pPr>
      <w:r w:rsidRPr="00BF14EA">
        <w:t>Primer elemento</w:t>
      </w:r>
    </w:p>
    <w:p w14:paraId="2D0ED63F" w14:textId="77777777" w:rsidR="00BF14EA" w:rsidRPr="00BF14EA" w:rsidRDefault="00BF14EA" w:rsidP="00BF14EA">
      <w:pPr>
        <w:numPr>
          <w:ilvl w:val="0"/>
          <w:numId w:val="2"/>
        </w:numPr>
      </w:pPr>
      <w:r w:rsidRPr="00BF14EA">
        <w:t xml:space="preserve">Segundo elemento </w:t>
      </w:r>
    </w:p>
    <w:p w14:paraId="2D3DE895" w14:textId="77777777" w:rsidR="00BF14EA" w:rsidRPr="00BF14EA" w:rsidRDefault="00BF14EA" w:rsidP="00BF14EA">
      <w:pPr>
        <w:numPr>
          <w:ilvl w:val="1"/>
          <w:numId w:val="2"/>
        </w:numPr>
      </w:pPr>
      <w:proofErr w:type="spellStart"/>
      <w:r w:rsidRPr="00BF14EA">
        <w:t>Sub-elemento</w:t>
      </w:r>
      <w:proofErr w:type="spellEnd"/>
    </w:p>
    <w:p w14:paraId="3B1070B9" w14:textId="77777777" w:rsidR="00BF14EA" w:rsidRPr="00BF14EA" w:rsidRDefault="00BF14EA" w:rsidP="00BF14EA">
      <w:pPr>
        <w:numPr>
          <w:ilvl w:val="1"/>
          <w:numId w:val="2"/>
        </w:numPr>
      </w:pPr>
      <w:proofErr w:type="spellStart"/>
      <w:r w:rsidRPr="00BF14EA">
        <w:t>Sub-elemento</w:t>
      </w:r>
      <w:proofErr w:type="spellEnd"/>
    </w:p>
    <w:p w14:paraId="00C145D3" w14:textId="77777777" w:rsidR="00BF14EA" w:rsidRPr="00BF14EA" w:rsidRDefault="00BF14EA" w:rsidP="00BF14EA">
      <w:r w:rsidRPr="00BF14EA">
        <w:pict w14:anchorId="4800EE8B">
          <v:rect id="_x0000_i1117" style="width:0;height:1.5pt" o:hralign="center" o:hrstd="t" o:hr="t" fillcolor="#a0a0a0" stroked="f"/>
        </w:pict>
      </w:r>
    </w:p>
    <w:p w14:paraId="11A05040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4. Enlaces e imágenes</w:t>
      </w:r>
    </w:p>
    <w:p w14:paraId="4E335B40" w14:textId="77777777" w:rsidR="00BF14EA" w:rsidRPr="00BF14EA" w:rsidRDefault="00BF14EA" w:rsidP="00BF14EA">
      <w:r w:rsidRPr="00BF14EA">
        <w:t>[Texto del enlace](https://ejemplo.com)</w:t>
      </w:r>
    </w:p>
    <w:p w14:paraId="23408DD7" w14:textId="77777777" w:rsidR="00BF14EA" w:rsidRPr="00BF14EA" w:rsidRDefault="00BF14EA" w:rsidP="00BF14EA">
      <w:proofErr w:type="gramStart"/>
      <w:r w:rsidRPr="00BF14EA">
        <w:t>![</w:t>
      </w:r>
      <w:proofErr w:type="gramEnd"/>
      <w:r w:rsidRPr="00BF14EA">
        <w:t>Texto alternativo](https://ejemplo.com/imagen.jpg)</w:t>
      </w:r>
    </w:p>
    <w:p w14:paraId="7E8E3C54" w14:textId="774CF93F" w:rsidR="00BF14EA" w:rsidRPr="00BF14EA" w:rsidRDefault="00BF14EA" w:rsidP="00BF14EA">
      <w:r w:rsidRPr="00BF14EA">
        <w:rPr>
          <w:b/>
          <w:bCs/>
        </w:rPr>
        <w:lastRenderedPageBreak/>
        <w:t>Resultado:</w:t>
      </w:r>
      <w:r w:rsidRPr="00BF14EA">
        <w:t xml:space="preserve"> </w:t>
      </w:r>
      <w:hyperlink r:id="rId5" w:history="1">
        <w:r w:rsidRPr="00BF14EA">
          <w:rPr>
            <w:rStyle w:val="Hipervnculo"/>
          </w:rPr>
          <w:t>Texto del enlace</w:t>
        </w:r>
      </w:hyperlink>
      <w:r w:rsidRPr="00BF14EA">
        <w:br/>
      </w:r>
      <w:r w:rsidRPr="00BF14EA">
        <mc:AlternateContent>
          <mc:Choice Requires="wps">
            <w:drawing>
              <wp:inline distT="0" distB="0" distL="0" distR="0" wp14:anchorId="66CC2109" wp14:editId="4C08590C">
                <wp:extent cx="304800" cy="304800"/>
                <wp:effectExtent l="0" t="0" r="0" b="0"/>
                <wp:docPr id="612164643" name="Rectángulo 2" descr="Texto alternati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88AEE" id="Rectángulo 2" o:spid="_x0000_s1026" alt="Texto alternativ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AD70CE" w14:textId="77777777" w:rsidR="00BF14EA" w:rsidRPr="00BF14EA" w:rsidRDefault="00BF14EA" w:rsidP="00BF14EA">
      <w:r w:rsidRPr="00BF14EA">
        <w:pict w14:anchorId="401C4E9B">
          <v:rect id="_x0000_i1119" style="width:0;height:1.5pt" o:hralign="center" o:hrstd="t" o:hr="t" fillcolor="#a0a0a0" stroked="f"/>
        </w:pict>
      </w:r>
    </w:p>
    <w:p w14:paraId="65CD6646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5. Código</w:t>
      </w:r>
    </w:p>
    <w:p w14:paraId="13D98AA9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5.1 Código en línea</w:t>
      </w:r>
    </w:p>
    <w:p w14:paraId="1BA93935" w14:textId="77777777" w:rsidR="00BF14EA" w:rsidRPr="00BF14EA" w:rsidRDefault="00BF14EA" w:rsidP="00BF14EA">
      <w:r w:rsidRPr="00BF14EA">
        <w:t>`</w:t>
      </w:r>
      <w:proofErr w:type="spellStart"/>
      <w:proofErr w:type="gramStart"/>
      <w:r w:rsidRPr="00BF14EA">
        <w:t>print</w:t>
      </w:r>
      <w:proofErr w:type="spellEnd"/>
      <w:r w:rsidRPr="00BF14EA">
        <w:t>(</w:t>
      </w:r>
      <w:proofErr w:type="gramEnd"/>
      <w:r w:rsidRPr="00BF14EA">
        <w:t>"Hola Mundo")`</w:t>
      </w:r>
    </w:p>
    <w:p w14:paraId="4604687E" w14:textId="77777777" w:rsidR="00BF14EA" w:rsidRPr="00BF14EA" w:rsidRDefault="00BF14EA" w:rsidP="00BF14EA">
      <w:r w:rsidRPr="00BF14EA">
        <w:rPr>
          <w:b/>
          <w:bCs/>
        </w:rPr>
        <w:t>Resultado:</w:t>
      </w:r>
      <w:r w:rsidRPr="00BF14EA">
        <w:br/>
      </w:r>
      <w:proofErr w:type="spellStart"/>
      <w:proofErr w:type="gramStart"/>
      <w:r w:rsidRPr="00BF14EA">
        <w:t>print</w:t>
      </w:r>
      <w:proofErr w:type="spellEnd"/>
      <w:r w:rsidRPr="00BF14EA">
        <w:t>(</w:t>
      </w:r>
      <w:proofErr w:type="gramEnd"/>
      <w:r w:rsidRPr="00BF14EA">
        <w:t>"Hola Mundo")</w:t>
      </w:r>
    </w:p>
    <w:p w14:paraId="32297321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5.2 Bloques de código</w:t>
      </w:r>
    </w:p>
    <w:p w14:paraId="7B328C28" w14:textId="77777777" w:rsidR="00BF14EA" w:rsidRPr="00BF14EA" w:rsidRDefault="00BF14EA" w:rsidP="00BF14EA">
      <w:r w:rsidRPr="00BF14EA">
        <w:t>```</w:t>
      </w:r>
      <w:proofErr w:type="spellStart"/>
      <w:r w:rsidRPr="00BF14EA">
        <w:t>python</w:t>
      </w:r>
      <w:proofErr w:type="spellEnd"/>
    </w:p>
    <w:p w14:paraId="5D37CC32" w14:textId="77777777" w:rsidR="00BF14EA" w:rsidRPr="00BF14EA" w:rsidRDefault="00BF14EA" w:rsidP="00BF14EA">
      <w:proofErr w:type="spellStart"/>
      <w:proofErr w:type="gramStart"/>
      <w:r w:rsidRPr="00BF14EA">
        <w:t>print</w:t>
      </w:r>
      <w:proofErr w:type="spellEnd"/>
      <w:r w:rsidRPr="00BF14EA">
        <w:t>(</w:t>
      </w:r>
      <w:proofErr w:type="gramEnd"/>
      <w:r w:rsidRPr="00BF14EA">
        <w:t>"Hola Mundo")</w:t>
      </w:r>
    </w:p>
    <w:p w14:paraId="40A18922" w14:textId="77777777" w:rsidR="00BF14EA" w:rsidRPr="00BF14EA" w:rsidRDefault="00BF14EA" w:rsidP="00BF14EA"/>
    <w:p w14:paraId="1016B792" w14:textId="77777777" w:rsidR="00BF14EA" w:rsidRPr="00BF14EA" w:rsidRDefault="00BF14EA" w:rsidP="00BF14EA">
      <w:r w:rsidRPr="00BF14EA">
        <w:t>**</w:t>
      </w:r>
      <w:proofErr w:type="gramStart"/>
      <w:r w:rsidRPr="00BF14EA">
        <w:t>Resultado:*</w:t>
      </w:r>
      <w:proofErr w:type="gramEnd"/>
      <w:r w:rsidRPr="00BF14EA">
        <w:t>*</w:t>
      </w:r>
    </w:p>
    <w:p w14:paraId="528D03D3" w14:textId="77777777" w:rsidR="00BF14EA" w:rsidRPr="00BF14EA" w:rsidRDefault="00BF14EA" w:rsidP="00BF14EA">
      <w:r w:rsidRPr="00BF14EA">
        <w:t>```</w:t>
      </w:r>
      <w:proofErr w:type="spellStart"/>
      <w:r w:rsidRPr="00BF14EA">
        <w:t>python</w:t>
      </w:r>
      <w:proofErr w:type="spellEnd"/>
    </w:p>
    <w:p w14:paraId="06D8A0CE" w14:textId="77777777" w:rsidR="00BF14EA" w:rsidRPr="00BF14EA" w:rsidRDefault="00BF14EA" w:rsidP="00BF14EA">
      <w:proofErr w:type="spellStart"/>
      <w:proofErr w:type="gramStart"/>
      <w:r w:rsidRPr="00BF14EA">
        <w:t>print</w:t>
      </w:r>
      <w:proofErr w:type="spellEnd"/>
      <w:r w:rsidRPr="00BF14EA">
        <w:t>(</w:t>
      </w:r>
      <w:proofErr w:type="gramEnd"/>
      <w:r w:rsidRPr="00BF14EA">
        <w:t>"Hola Mundo")</w:t>
      </w:r>
    </w:p>
    <w:p w14:paraId="3F9DA892" w14:textId="77777777" w:rsidR="00BF14EA" w:rsidRPr="00BF14EA" w:rsidRDefault="00BF14EA" w:rsidP="00BF14EA">
      <w:r w:rsidRPr="00BF14EA">
        <w:pict w14:anchorId="19005F36">
          <v:rect id="_x0000_i1120" style="width:0;height:1.5pt" o:hralign="center" o:hrstd="t" o:hr="t" fillcolor="#a0a0a0" stroked="f"/>
        </w:pict>
      </w:r>
    </w:p>
    <w:p w14:paraId="1E58C98D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6. Citas</w:t>
      </w:r>
    </w:p>
    <w:p w14:paraId="4F38D7E6" w14:textId="77777777" w:rsidR="00BF14EA" w:rsidRPr="00BF14EA" w:rsidRDefault="00BF14EA" w:rsidP="00BF14EA">
      <w:r w:rsidRPr="00BF14EA">
        <w:t>&gt; Esta es una cita.</w:t>
      </w:r>
    </w:p>
    <w:p w14:paraId="52BF7CCD" w14:textId="77777777" w:rsidR="00BF14EA" w:rsidRPr="00BF14EA" w:rsidRDefault="00BF14EA" w:rsidP="00BF14EA">
      <w:r w:rsidRPr="00BF14EA">
        <w:rPr>
          <w:b/>
          <w:bCs/>
        </w:rPr>
        <w:t>Resultado:</w:t>
      </w:r>
    </w:p>
    <w:p w14:paraId="1723B40B" w14:textId="77777777" w:rsidR="00BF14EA" w:rsidRPr="00BF14EA" w:rsidRDefault="00BF14EA" w:rsidP="00BF14EA">
      <w:r w:rsidRPr="00BF14EA">
        <w:t>Esta es una cita.</w:t>
      </w:r>
    </w:p>
    <w:p w14:paraId="4FBECF3B" w14:textId="77777777" w:rsidR="00BF14EA" w:rsidRPr="00BF14EA" w:rsidRDefault="00BF14EA" w:rsidP="00BF14EA">
      <w:r w:rsidRPr="00BF14EA">
        <w:pict w14:anchorId="3E51585C">
          <v:rect id="_x0000_i1121" style="width:0;height:1.5pt" o:hralign="center" o:hrstd="t" o:hr="t" fillcolor="#a0a0a0" stroked="f"/>
        </w:pict>
      </w:r>
    </w:p>
    <w:p w14:paraId="6620DDFA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7. Tablas</w:t>
      </w:r>
    </w:p>
    <w:p w14:paraId="15F0ADF8" w14:textId="77777777" w:rsidR="00BF14EA" w:rsidRPr="00BF14EA" w:rsidRDefault="00BF14EA" w:rsidP="00BF14EA">
      <w:r w:rsidRPr="00BF14EA">
        <w:t xml:space="preserve">| </w:t>
      </w:r>
      <w:proofErr w:type="gramStart"/>
      <w:r w:rsidRPr="00BF14EA">
        <w:t>Nombre  |</w:t>
      </w:r>
      <w:proofErr w:type="gramEnd"/>
      <w:r w:rsidRPr="00BF14EA">
        <w:t xml:space="preserve"> Edad | Ciudad     |</w:t>
      </w:r>
    </w:p>
    <w:p w14:paraId="4D4EB705" w14:textId="77777777" w:rsidR="00BF14EA" w:rsidRPr="00BF14EA" w:rsidRDefault="00BF14EA" w:rsidP="00BF14EA">
      <w:r w:rsidRPr="00BF14EA">
        <w:t>|---------|------|------------|</w:t>
      </w:r>
    </w:p>
    <w:p w14:paraId="5FD00FEF" w14:textId="77777777" w:rsidR="00BF14EA" w:rsidRPr="00BF14EA" w:rsidRDefault="00BF14EA" w:rsidP="00BF14EA">
      <w:r w:rsidRPr="00BF14EA">
        <w:t>| Juan    | 25   | Madrid     |</w:t>
      </w:r>
    </w:p>
    <w:p w14:paraId="4C002ADA" w14:textId="77777777" w:rsidR="00BF14EA" w:rsidRPr="00BF14EA" w:rsidRDefault="00BF14EA" w:rsidP="00BF14EA">
      <w:r w:rsidRPr="00BF14EA">
        <w:t>| María   | 30   | Buenos Aires |</w:t>
      </w:r>
    </w:p>
    <w:p w14:paraId="3D78BDAB" w14:textId="77777777" w:rsidR="00BF14EA" w:rsidRPr="00BF14EA" w:rsidRDefault="00BF14EA" w:rsidP="00BF14EA">
      <w:r w:rsidRPr="00BF14EA">
        <w:rPr>
          <w:b/>
          <w:bCs/>
        </w:rPr>
        <w:t>Resultado: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550"/>
        <w:gridCol w:w="1340"/>
      </w:tblGrid>
      <w:tr w:rsidR="00BF14EA" w:rsidRPr="00BF14EA" w14:paraId="691A42EB" w14:textId="77777777" w:rsidTr="00BF14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1261B" w14:textId="77777777" w:rsidR="00BF14EA" w:rsidRPr="00BF14EA" w:rsidRDefault="00BF14EA" w:rsidP="00BF14EA">
            <w:pPr>
              <w:rPr>
                <w:b/>
                <w:bCs/>
              </w:rPr>
            </w:pPr>
            <w:r w:rsidRPr="00BF14EA">
              <w:rPr>
                <w:b/>
                <w:bCs/>
              </w:rPr>
              <w:lastRenderedPageBreak/>
              <w:t>Nombre</w:t>
            </w:r>
          </w:p>
        </w:tc>
        <w:tc>
          <w:tcPr>
            <w:tcW w:w="0" w:type="auto"/>
            <w:vAlign w:val="center"/>
            <w:hideMark/>
          </w:tcPr>
          <w:p w14:paraId="18EFC39C" w14:textId="77777777" w:rsidR="00BF14EA" w:rsidRPr="00BF14EA" w:rsidRDefault="00BF14EA" w:rsidP="00BF14EA">
            <w:pPr>
              <w:rPr>
                <w:b/>
                <w:bCs/>
              </w:rPr>
            </w:pPr>
            <w:r w:rsidRPr="00BF14EA">
              <w:rPr>
                <w:b/>
                <w:bCs/>
              </w:rPr>
              <w:t>Edad</w:t>
            </w:r>
          </w:p>
        </w:tc>
        <w:tc>
          <w:tcPr>
            <w:tcW w:w="0" w:type="auto"/>
            <w:vAlign w:val="center"/>
            <w:hideMark/>
          </w:tcPr>
          <w:p w14:paraId="412FFD6E" w14:textId="77777777" w:rsidR="00BF14EA" w:rsidRPr="00BF14EA" w:rsidRDefault="00BF14EA" w:rsidP="00BF14EA">
            <w:pPr>
              <w:rPr>
                <w:b/>
                <w:bCs/>
              </w:rPr>
            </w:pPr>
            <w:r w:rsidRPr="00BF14EA">
              <w:rPr>
                <w:b/>
                <w:bCs/>
              </w:rPr>
              <w:t>Ciudad</w:t>
            </w:r>
          </w:p>
        </w:tc>
      </w:tr>
      <w:tr w:rsidR="00BF14EA" w:rsidRPr="00BF14EA" w14:paraId="62B4545B" w14:textId="77777777" w:rsidTr="00BF1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2908" w14:textId="77777777" w:rsidR="00BF14EA" w:rsidRPr="00BF14EA" w:rsidRDefault="00BF14EA" w:rsidP="00BF14EA">
            <w:r w:rsidRPr="00BF14EA">
              <w:t>Juan</w:t>
            </w:r>
          </w:p>
        </w:tc>
        <w:tc>
          <w:tcPr>
            <w:tcW w:w="0" w:type="auto"/>
            <w:vAlign w:val="center"/>
            <w:hideMark/>
          </w:tcPr>
          <w:p w14:paraId="48E0F4D1" w14:textId="77777777" w:rsidR="00BF14EA" w:rsidRPr="00BF14EA" w:rsidRDefault="00BF14EA" w:rsidP="00BF14EA">
            <w:r w:rsidRPr="00BF14EA">
              <w:t>25</w:t>
            </w:r>
          </w:p>
        </w:tc>
        <w:tc>
          <w:tcPr>
            <w:tcW w:w="0" w:type="auto"/>
            <w:vAlign w:val="center"/>
            <w:hideMark/>
          </w:tcPr>
          <w:p w14:paraId="791CD8C1" w14:textId="77777777" w:rsidR="00BF14EA" w:rsidRPr="00BF14EA" w:rsidRDefault="00BF14EA" w:rsidP="00BF14EA">
            <w:r w:rsidRPr="00BF14EA">
              <w:t>Madrid</w:t>
            </w:r>
          </w:p>
        </w:tc>
      </w:tr>
      <w:tr w:rsidR="00BF14EA" w:rsidRPr="00BF14EA" w14:paraId="175C3AA4" w14:textId="77777777" w:rsidTr="00BF14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504CB" w14:textId="77777777" w:rsidR="00BF14EA" w:rsidRPr="00BF14EA" w:rsidRDefault="00BF14EA" w:rsidP="00BF14EA">
            <w:r w:rsidRPr="00BF14EA">
              <w:t>María</w:t>
            </w:r>
          </w:p>
        </w:tc>
        <w:tc>
          <w:tcPr>
            <w:tcW w:w="0" w:type="auto"/>
            <w:vAlign w:val="center"/>
            <w:hideMark/>
          </w:tcPr>
          <w:p w14:paraId="3065C281" w14:textId="77777777" w:rsidR="00BF14EA" w:rsidRPr="00BF14EA" w:rsidRDefault="00BF14EA" w:rsidP="00BF14EA">
            <w:r w:rsidRPr="00BF14EA">
              <w:t>30</w:t>
            </w:r>
          </w:p>
        </w:tc>
        <w:tc>
          <w:tcPr>
            <w:tcW w:w="0" w:type="auto"/>
            <w:vAlign w:val="center"/>
            <w:hideMark/>
          </w:tcPr>
          <w:p w14:paraId="4AE391C6" w14:textId="77777777" w:rsidR="00BF14EA" w:rsidRPr="00BF14EA" w:rsidRDefault="00BF14EA" w:rsidP="00BF14EA">
            <w:r w:rsidRPr="00BF14EA">
              <w:t>Buenos Aires</w:t>
            </w:r>
          </w:p>
        </w:tc>
      </w:tr>
    </w:tbl>
    <w:p w14:paraId="484253A9" w14:textId="77777777" w:rsidR="00BF14EA" w:rsidRPr="00BF14EA" w:rsidRDefault="00BF14EA" w:rsidP="00BF14EA">
      <w:r w:rsidRPr="00BF14EA">
        <w:pict w14:anchorId="51B78EAC">
          <v:rect id="_x0000_i1122" style="width:0;height:1.5pt" o:hralign="center" o:hrstd="t" o:hr="t" fillcolor="#a0a0a0" stroked="f"/>
        </w:pict>
      </w:r>
    </w:p>
    <w:p w14:paraId="33904912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8. Separadores</w:t>
      </w:r>
    </w:p>
    <w:p w14:paraId="415006BD" w14:textId="77777777" w:rsidR="00BF14EA" w:rsidRPr="00BF14EA" w:rsidRDefault="00BF14EA" w:rsidP="00BF14EA">
      <w:r w:rsidRPr="00BF14EA">
        <w:t>---</w:t>
      </w:r>
    </w:p>
    <w:p w14:paraId="361F5A46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Resultado:</w:t>
      </w:r>
    </w:p>
    <w:p w14:paraId="6BD7128F" w14:textId="77777777" w:rsidR="00BF14EA" w:rsidRPr="00BF14EA" w:rsidRDefault="00BF14EA" w:rsidP="00BF14EA">
      <w:r w:rsidRPr="00BF14EA">
        <w:pict w14:anchorId="09E940BE">
          <v:rect id="_x0000_i1123" style="width:0;height:1.5pt" o:hralign="center" o:hrstd="t" o:hr="t" fillcolor="#a0a0a0" stroked="f"/>
        </w:pict>
      </w:r>
    </w:p>
    <w:p w14:paraId="34EFDDB4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9. Listas de tareas</w:t>
      </w:r>
    </w:p>
    <w:p w14:paraId="71190FA4" w14:textId="77777777" w:rsidR="00BF14EA" w:rsidRPr="00BF14EA" w:rsidRDefault="00BF14EA" w:rsidP="00BF14EA">
      <w:r w:rsidRPr="00BF14EA">
        <w:t>- [x] Tarea completada</w:t>
      </w:r>
    </w:p>
    <w:p w14:paraId="6979EAD4" w14:textId="77777777" w:rsidR="00BF14EA" w:rsidRPr="00BF14EA" w:rsidRDefault="00BF14EA" w:rsidP="00BF14EA">
      <w:r w:rsidRPr="00BF14EA">
        <w:t xml:space="preserve">- </w:t>
      </w:r>
      <w:proofErr w:type="gramStart"/>
      <w:r w:rsidRPr="00BF14EA">
        <w:t>[ ]</w:t>
      </w:r>
      <w:proofErr w:type="gramEnd"/>
      <w:r w:rsidRPr="00BF14EA">
        <w:t xml:space="preserve"> Tarea pendiente</w:t>
      </w:r>
    </w:p>
    <w:p w14:paraId="0532C8B8" w14:textId="77777777" w:rsidR="00BF14EA" w:rsidRPr="00BF14EA" w:rsidRDefault="00BF14EA" w:rsidP="00BF14EA">
      <w:r w:rsidRPr="00BF14EA">
        <w:rPr>
          <w:b/>
          <w:bCs/>
        </w:rPr>
        <w:t>Resultado:</w:t>
      </w:r>
    </w:p>
    <w:p w14:paraId="084AFE6F" w14:textId="77777777" w:rsidR="00BF14EA" w:rsidRPr="00BF14EA" w:rsidRDefault="00BF14EA" w:rsidP="00BF14EA">
      <w:pPr>
        <w:numPr>
          <w:ilvl w:val="0"/>
          <w:numId w:val="3"/>
        </w:numPr>
      </w:pPr>
      <w:r w:rsidRPr="00BF14EA">
        <w:t>Tarea completada</w:t>
      </w:r>
    </w:p>
    <w:p w14:paraId="400F95A8" w14:textId="77777777" w:rsidR="00BF14EA" w:rsidRPr="00BF14EA" w:rsidRDefault="00BF14EA" w:rsidP="00BF14EA">
      <w:pPr>
        <w:numPr>
          <w:ilvl w:val="0"/>
          <w:numId w:val="3"/>
        </w:numPr>
      </w:pPr>
      <w:r w:rsidRPr="00BF14EA">
        <w:t>Tarea pendiente</w:t>
      </w:r>
    </w:p>
    <w:p w14:paraId="30ED23C0" w14:textId="77777777" w:rsidR="00BF14EA" w:rsidRPr="00BF14EA" w:rsidRDefault="00BF14EA" w:rsidP="00BF14EA">
      <w:r w:rsidRPr="00BF14EA">
        <w:pict w14:anchorId="54656DD9">
          <v:rect id="_x0000_i1124" style="width:0;height:1.5pt" o:hralign="center" o:hrstd="t" o:hr="t" fillcolor="#a0a0a0" stroked="f"/>
        </w:pict>
      </w:r>
    </w:p>
    <w:p w14:paraId="14814ECD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10. Emojis (en GitHub y otras plataformas compatibles)</w:t>
      </w:r>
    </w:p>
    <w:p w14:paraId="3FB8BDFA" w14:textId="77777777" w:rsidR="00BF14EA" w:rsidRPr="00BF14EA" w:rsidRDefault="00BF14EA" w:rsidP="00BF14EA">
      <w:pPr>
        <w:rPr>
          <w:lang w:val="en-GB"/>
        </w:rPr>
      </w:pPr>
      <w:r w:rsidRPr="00BF14EA">
        <w:rPr>
          <w:lang w:val="en-GB"/>
        </w:rPr>
        <w:t>:smile: :rocket: :+1:</w:t>
      </w:r>
    </w:p>
    <w:p w14:paraId="2D5CFFCE" w14:textId="77777777" w:rsidR="00BF14EA" w:rsidRPr="00BF14EA" w:rsidRDefault="00BF14EA" w:rsidP="00BF14EA">
      <w:pPr>
        <w:rPr>
          <w:lang w:val="en-GB"/>
        </w:rPr>
      </w:pPr>
      <w:r w:rsidRPr="00BF14EA">
        <w:rPr>
          <w:b/>
          <w:bCs/>
          <w:lang w:val="en-GB"/>
        </w:rPr>
        <w:t>Resultado:</w:t>
      </w:r>
      <w:r w:rsidRPr="00BF14EA">
        <w:rPr>
          <w:lang w:val="en-GB"/>
        </w:rPr>
        <w:t xml:space="preserve"> </w:t>
      </w:r>
      <w:r w:rsidRPr="00BF14EA">
        <w:rPr>
          <w:rFonts w:ascii="Segoe UI Emoji" w:hAnsi="Segoe UI Emoji" w:cs="Segoe UI Emoji"/>
        </w:rPr>
        <w:t>😄</w:t>
      </w:r>
      <w:r w:rsidRPr="00BF14EA">
        <w:rPr>
          <w:lang w:val="en-GB"/>
        </w:rPr>
        <w:t xml:space="preserve"> </w:t>
      </w:r>
      <w:r w:rsidRPr="00BF14EA">
        <w:rPr>
          <w:rFonts w:ascii="Segoe UI Emoji" w:hAnsi="Segoe UI Emoji" w:cs="Segoe UI Emoji"/>
        </w:rPr>
        <w:t>🚀</w:t>
      </w:r>
      <w:r w:rsidRPr="00BF14EA">
        <w:rPr>
          <w:lang w:val="en-GB"/>
        </w:rPr>
        <w:t xml:space="preserve"> </w:t>
      </w:r>
      <w:r w:rsidRPr="00BF14EA">
        <w:rPr>
          <w:rFonts w:ascii="Segoe UI Emoji" w:hAnsi="Segoe UI Emoji" w:cs="Segoe UI Emoji"/>
        </w:rPr>
        <w:t>👍</w:t>
      </w:r>
    </w:p>
    <w:p w14:paraId="63CE4F76" w14:textId="77777777" w:rsidR="00BF14EA" w:rsidRPr="00BF14EA" w:rsidRDefault="00BF14EA" w:rsidP="00BF14EA">
      <w:r w:rsidRPr="00BF14EA">
        <w:pict w14:anchorId="5233F9D8">
          <v:rect id="_x0000_i1125" style="width:0;height:1.5pt" o:hralign="center" o:hrstd="t" o:hr="t" fillcolor="#a0a0a0" stroked="f"/>
        </w:pict>
      </w:r>
    </w:p>
    <w:p w14:paraId="7CCB4299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>11. Códigos de bloque resaltados</w:t>
      </w:r>
    </w:p>
    <w:p w14:paraId="1CC6D488" w14:textId="77777777" w:rsidR="00BF14EA" w:rsidRPr="00BF14EA" w:rsidRDefault="00BF14EA" w:rsidP="00BF14EA">
      <w:r w:rsidRPr="00BF14EA">
        <w:t>```</w:t>
      </w:r>
      <w:proofErr w:type="spellStart"/>
      <w:r w:rsidRPr="00BF14EA">
        <w:t>javascript</w:t>
      </w:r>
      <w:proofErr w:type="spellEnd"/>
    </w:p>
    <w:p w14:paraId="12D41D15" w14:textId="77777777" w:rsidR="00BF14EA" w:rsidRPr="00BF14EA" w:rsidRDefault="00BF14EA" w:rsidP="00BF14EA">
      <w:proofErr w:type="gramStart"/>
      <w:r w:rsidRPr="00BF14EA">
        <w:t>console.log(</w:t>
      </w:r>
      <w:proofErr w:type="gramEnd"/>
      <w:r w:rsidRPr="00BF14EA">
        <w:t>"Hola Mundo");</w:t>
      </w:r>
    </w:p>
    <w:p w14:paraId="6E6C6087" w14:textId="77777777" w:rsidR="00BF14EA" w:rsidRPr="00BF14EA" w:rsidRDefault="00BF14EA" w:rsidP="00BF14EA"/>
    <w:p w14:paraId="4EC01A32" w14:textId="77777777" w:rsidR="00BF14EA" w:rsidRPr="00BF14EA" w:rsidRDefault="00BF14EA" w:rsidP="00BF14EA">
      <w:r w:rsidRPr="00BF14EA">
        <w:t>**</w:t>
      </w:r>
      <w:proofErr w:type="gramStart"/>
      <w:r w:rsidRPr="00BF14EA">
        <w:t>Resultado:*</w:t>
      </w:r>
      <w:proofErr w:type="gramEnd"/>
      <w:r w:rsidRPr="00BF14EA">
        <w:t>*</w:t>
      </w:r>
    </w:p>
    <w:p w14:paraId="3AB9D372" w14:textId="77777777" w:rsidR="00BF14EA" w:rsidRPr="00BF14EA" w:rsidRDefault="00BF14EA" w:rsidP="00BF14EA">
      <w:r w:rsidRPr="00BF14EA">
        <w:t>```</w:t>
      </w:r>
      <w:proofErr w:type="spellStart"/>
      <w:r w:rsidRPr="00BF14EA">
        <w:t>javascript</w:t>
      </w:r>
      <w:proofErr w:type="spellEnd"/>
    </w:p>
    <w:p w14:paraId="05F189BE" w14:textId="77777777" w:rsidR="00BF14EA" w:rsidRPr="00BF14EA" w:rsidRDefault="00BF14EA" w:rsidP="00BF14EA">
      <w:proofErr w:type="gramStart"/>
      <w:r w:rsidRPr="00BF14EA">
        <w:t>console.log(</w:t>
      </w:r>
      <w:proofErr w:type="gramEnd"/>
      <w:r w:rsidRPr="00BF14EA">
        <w:t>"Hola Mundo");</w:t>
      </w:r>
    </w:p>
    <w:p w14:paraId="1E3E02E3" w14:textId="77777777" w:rsidR="00BF14EA" w:rsidRPr="00BF14EA" w:rsidRDefault="00BF14EA" w:rsidP="00BF14EA">
      <w:r w:rsidRPr="00BF14EA">
        <w:pict w14:anchorId="2F04AF68">
          <v:rect id="_x0000_i1126" style="width:0;height:1.5pt" o:hralign="center" o:hrstd="t" o:hr="t" fillcolor="#a0a0a0" stroked="f"/>
        </w:pict>
      </w:r>
    </w:p>
    <w:p w14:paraId="4C016F2B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lastRenderedPageBreak/>
        <w:t>12. Menciones y Referencias (GitHub)</w:t>
      </w:r>
    </w:p>
    <w:p w14:paraId="6E12A101" w14:textId="77777777" w:rsidR="00BF14EA" w:rsidRPr="00BF14EA" w:rsidRDefault="00BF14EA" w:rsidP="00BF14EA">
      <w:r w:rsidRPr="00BF14EA">
        <w:t>@usuario #1234</w:t>
      </w:r>
    </w:p>
    <w:p w14:paraId="5BB7A224" w14:textId="77777777" w:rsidR="00BF14EA" w:rsidRPr="00BF14EA" w:rsidRDefault="00BF14EA" w:rsidP="00BF14EA">
      <w:r w:rsidRPr="00BF14EA">
        <w:rPr>
          <w:b/>
          <w:bCs/>
        </w:rPr>
        <w:t>Nota:</w:t>
      </w:r>
      <w:r w:rsidRPr="00BF14EA">
        <w:t xml:space="preserve"> Esto funciona en GitHub y otras plataformas compatibles.</w:t>
      </w:r>
    </w:p>
    <w:p w14:paraId="2ED425CE" w14:textId="77777777" w:rsidR="00BF14EA" w:rsidRPr="00BF14EA" w:rsidRDefault="00BF14EA" w:rsidP="00BF14EA">
      <w:r w:rsidRPr="00BF14EA">
        <w:pict w14:anchorId="61C9FDC0">
          <v:rect id="_x0000_i1127" style="width:0;height:1.5pt" o:hralign="center" o:hrstd="t" o:hr="t" fillcolor="#a0a0a0" stroked="f"/>
        </w:pict>
      </w:r>
    </w:p>
    <w:p w14:paraId="1BBB2ACD" w14:textId="77777777" w:rsidR="00BF14EA" w:rsidRPr="00BF14EA" w:rsidRDefault="00BF14EA" w:rsidP="00BF14EA">
      <w:pPr>
        <w:rPr>
          <w:b/>
          <w:bCs/>
        </w:rPr>
      </w:pPr>
      <w:r w:rsidRPr="00BF14EA">
        <w:rPr>
          <w:b/>
          <w:bCs/>
        </w:rPr>
        <w:t xml:space="preserve">13. HTML en </w:t>
      </w:r>
      <w:proofErr w:type="spellStart"/>
      <w:r w:rsidRPr="00BF14EA">
        <w:rPr>
          <w:b/>
          <w:bCs/>
        </w:rPr>
        <w:t>Markdown</w:t>
      </w:r>
      <w:proofErr w:type="spellEnd"/>
    </w:p>
    <w:p w14:paraId="7665C194" w14:textId="77777777" w:rsidR="00BF14EA" w:rsidRPr="00BF14EA" w:rsidRDefault="00BF14EA" w:rsidP="00BF14EA">
      <w:r w:rsidRPr="00BF14EA">
        <w:t xml:space="preserve">&lt;p </w:t>
      </w:r>
      <w:proofErr w:type="spellStart"/>
      <w:r w:rsidRPr="00BF14EA">
        <w:t>style</w:t>
      </w:r>
      <w:proofErr w:type="spellEnd"/>
      <w:r w:rsidRPr="00BF14EA">
        <w:t>="</w:t>
      </w:r>
      <w:proofErr w:type="spellStart"/>
      <w:proofErr w:type="gramStart"/>
      <w:r w:rsidRPr="00BF14EA">
        <w:t>color:red</w:t>
      </w:r>
      <w:proofErr w:type="spellEnd"/>
      <w:proofErr w:type="gramEnd"/>
      <w:r w:rsidRPr="00BF14EA">
        <w:t>;"&gt;Este es un texto en rojo&lt;/p&gt;</w:t>
      </w:r>
    </w:p>
    <w:p w14:paraId="38C03311" w14:textId="77777777" w:rsidR="00BF14EA" w:rsidRPr="00BF14EA" w:rsidRDefault="00BF14EA" w:rsidP="00BF14EA">
      <w:r w:rsidRPr="00BF14EA">
        <w:rPr>
          <w:b/>
          <w:bCs/>
        </w:rPr>
        <w:t>Resultado:</w:t>
      </w:r>
    </w:p>
    <w:p w14:paraId="4073E705" w14:textId="77777777" w:rsidR="00BF14EA" w:rsidRPr="00BF14EA" w:rsidRDefault="00BF14EA" w:rsidP="00BF14EA">
      <w:r w:rsidRPr="00BF14EA">
        <w:pict w14:anchorId="1D1887D8">
          <v:rect id="_x0000_i1128" style="width:0;height:1.5pt" o:hralign="center" o:hrstd="t" o:hr="t" fillcolor="#a0a0a0" stroked="f"/>
        </w:pict>
      </w:r>
    </w:p>
    <w:p w14:paraId="39728E79" w14:textId="77777777" w:rsidR="00BF14EA" w:rsidRPr="00BF14EA" w:rsidRDefault="00BF14EA" w:rsidP="00BF14EA">
      <w:r w:rsidRPr="00BF14EA">
        <w:t xml:space="preserve">Con esta guía completa, puedes escribir documentos </w:t>
      </w:r>
      <w:proofErr w:type="spellStart"/>
      <w:r w:rsidRPr="00BF14EA">
        <w:t>Markdown</w:t>
      </w:r>
      <w:proofErr w:type="spellEnd"/>
      <w:r w:rsidRPr="00BF14EA">
        <w:t xml:space="preserve"> de manera efectiva y clara. </w:t>
      </w:r>
      <w:r w:rsidRPr="00BF14EA">
        <w:rPr>
          <w:rFonts w:ascii="Segoe UI Emoji" w:hAnsi="Segoe UI Emoji" w:cs="Segoe UI Emoji"/>
        </w:rPr>
        <w:t>🎯</w:t>
      </w:r>
    </w:p>
    <w:p w14:paraId="039DB985" w14:textId="77777777" w:rsidR="00BF14EA" w:rsidRDefault="00BF14EA"/>
    <w:sectPr w:rsidR="00BF1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9014C"/>
    <w:multiLevelType w:val="multilevel"/>
    <w:tmpl w:val="C2D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0658A"/>
    <w:multiLevelType w:val="multilevel"/>
    <w:tmpl w:val="5878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D0C91"/>
    <w:multiLevelType w:val="multilevel"/>
    <w:tmpl w:val="A36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549612">
    <w:abstractNumId w:val="0"/>
  </w:num>
  <w:num w:numId="2" w16cid:durableId="1410887257">
    <w:abstractNumId w:val="1"/>
  </w:num>
  <w:num w:numId="3" w16cid:durableId="779027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EA"/>
    <w:rsid w:val="00340059"/>
    <w:rsid w:val="00B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D389"/>
  <w15:chartTrackingRefBased/>
  <w15:docId w15:val="{E1F89967-6E96-4363-BBD4-D2AC80DF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1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1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1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1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1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1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4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4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4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1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1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1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14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14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14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4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14E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14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emp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Barberán Riol</dc:creator>
  <cp:keywords/>
  <dc:description/>
  <cp:lastModifiedBy>Borja Barberán Riol</cp:lastModifiedBy>
  <cp:revision>1</cp:revision>
  <dcterms:created xsi:type="dcterms:W3CDTF">2025-02-26T14:59:00Z</dcterms:created>
  <dcterms:modified xsi:type="dcterms:W3CDTF">2025-02-26T15:00:00Z</dcterms:modified>
</cp:coreProperties>
</file>